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A9" w:rsidRPr="004C6E93" w:rsidRDefault="00490DC2">
      <w:pPr>
        <w:spacing w:after="200" w:line="276" w:lineRule="auto"/>
        <w:rPr>
          <w:ins w:id="0" w:author="Other Author" w:date="2017-09-24T20:27:00Z"/>
          <w:rFonts w:ascii="Calibri" w:eastAsia="Calibri" w:hAnsi="Calibri" w:cs="Calibri"/>
          <w:color w:val="000000" w:themeColor="text1"/>
        </w:rPr>
      </w:pPr>
      <w:ins w:id="1" w:author="Other Author" w:date="2017-09-24T20:27:00Z">
        <w:r w:rsidRPr="004C6E93">
          <w:rPr>
            <w:rFonts w:ascii="Calibri" w:eastAsia="Calibri" w:hAnsi="Calibri" w:cs="Calibri"/>
            <w:color w:val="000000" w:themeColor="text1"/>
          </w:rPr>
          <w:t xml:space="preserve">CWB 110 040 </w:t>
        </w:r>
      </w:ins>
    </w:p>
    <w:p w:rsidR="005266A9" w:rsidRPr="004C6E93" w:rsidRDefault="00490DC2">
      <w:pPr>
        <w:spacing w:after="200" w:line="276" w:lineRule="auto"/>
        <w:rPr>
          <w:ins w:id="2" w:author="Other Author" w:date="2017-09-24T20:27:00Z"/>
          <w:rFonts w:ascii="Calibri" w:eastAsia="Calibri" w:hAnsi="Calibri" w:cs="Calibri"/>
          <w:color w:val="000000" w:themeColor="text1"/>
        </w:rPr>
      </w:pPr>
      <w:ins w:id="3" w:author="Other Author" w:date="2017-09-24T20:27:00Z">
        <w:r w:rsidRPr="004C6E93">
          <w:rPr>
            <w:rFonts w:ascii="Calibri" w:eastAsia="Calibri" w:hAnsi="Calibri" w:cs="Calibri"/>
            <w:color w:val="000000" w:themeColor="text1"/>
          </w:rPr>
          <w:t>KALLIE MOCK</w:t>
        </w:r>
      </w:ins>
    </w:p>
    <w:p w:rsidR="005266A9" w:rsidRPr="004C6E93" w:rsidRDefault="00490DC2">
      <w:pPr>
        <w:spacing w:after="200" w:line="276" w:lineRule="auto"/>
        <w:rPr>
          <w:ins w:id="4" w:author="Other Author" w:date="2017-09-24T20:27:00Z"/>
          <w:rFonts w:ascii="Calibri" w:eastAsia="Calibri" w:hAnsi="Calibri" w:cs="Calibri"/>
          <w:color w:val="000000" w:themeColor="text1"/>
        </w:rPr>
      </w:pPr>
      <w:ins w:id="5" w:author="Other Author" w:date="2017-09-24T20:27:00Z">
        <w:r w:rsidRPr="004C6E93">
          <w:rPr>
            <w:rFonts w:ascii="Calibri" w:eastAsia="Calibri" w:hAnsi="Calibri" w:cs="Calibri"/>
            <w:color w:val="000000" w:themeColor="text1"/>
          </w:rPr>
          <w:t>ASSIGNMENT 1A</w:t>
        </w:r>
      </w:ins>
    </w:p>
    <w:tbl>
      <w:tblPr>
        <w:tblpPr w:leftFromText="180" w:rightFromText="180" w:vertAnchor="text" w:horzAnchor="margin" w:tblpY="68"/>
        <w:tblW w:w="11422" w:type="dxa"/>
        <w:tblCellMar>
          <w:left w:w="10" w:type="dxa"/>
          <w:right w:w="10" w:type="dxa"/>
        </w:tblCellMar>
        <w:tblLook w:val="0000" w:firstRow="0" w:lastRow="0" w:firstColumn="0" w:lastColumn="0" w:noHBand="0" w:noVBand="0"/>
      </w:tblPr>
      <w:tblGrid>
        <w:gridCol w:w="11422"/>
      </w:tblGrid>
      <w:tr w:rsidR="004C6E93" w:rsidRPr="004C6E93" w:rsidTr="004C6E93">
        <w:tblPrEx>
          <w:tblCellMar>
            <w:top w:w="0" w:type="dxa"/>
            <w:bottom w:w="0" w:type="dxa"/>
          </w:tblCellMar>
        </w:tblPrEx>
        <w:trPr>
          <w:ins w:id="6" w:author="Other Author" w:date="2017-09-24T20:27:00Z"/>
        </w:trPr>
        <w:tc>
          <w:tcPr>
            <w:tcW w:w="1142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396641" w:rsidRPr="004C6E93" w:rsidRDefault="00396641" w:rsidP="00396641">
            <w:pPr>
              <w:spacing w:after="40" w:line="240" w:lineRule="auto"/>
              <w:rPr>
                <w:ins w:id="7" w:author="Other Author" w:date="2017-09-24T20:27:00Z"/>
                <w:rFonts w:ascii="Candara" w:eastAsia="Candara" w:hAnsi="Candara" w:cs="Candara"/>
                <w:caps/>
                <w:color w:val="000000" w:themeColor="text1"/>
                <w:sz w:val="32"/>
              </w:rPr>
            </w:pPr>
            <w:ins w:id="8" w:author="Other Author" w:date="2017-09-24T20:27:00Z">
              <w:r w:rsidRPr="004C6E93">
                <w:rPr>
                  <w:rFonts w:ascii="Candara" w:eastAsia="Candara" w:hAnsi="Candara" w:cs="Candara"/>
                  <w:caps/>
                  <w:color w:val="000000" w:themeColor="text1"/>
                  <w:sz w:val="32"/>
                </w:rPr>
                <w:t>This web viewing brougt to you</w:t>
              </w:r>
            </w:ins>
          </w:p>
          <w:p w:rsidR="00396641" w:rsidRPr="004C6E93" w:rsidRDefault="00396641" w:rsidP="00396641">
            <w:pPr>
              <w:spacing w:after="40" w:line="240" w:lineRule="auto"/>
              <w:rPr>
                <w:ins w:id="9" w:author="Other Author" w:date="2017-09-24T20:27:00Z"/>
                <w:rFonts w:ascii="Candara" w:eastAsia="Candara" w:hAnsi="Candara" w:cs="Candara"/>
                <w:caps/>
                <w:color w:val="000000" w:themeColor="text1"/>
                <w:sz w:val="32"/>
              </w:rPr>
            </w:pPr>
            <w:ins w:id="10" w:author="Other Author" w:date="2017-09-24T20:27:00Z">
              <w:r w:rsidRPr="004C6E93">
                <w:rPr>
                  <w:rFonts w:ascii="Candara" w:eastAsia="Candara" w:hAnsi="Candara" w:cs="Candara"/>
                  <w:caps/>
                  <w:color w:val="000000" w:themeColor="text1"/>
                  <w:sz w:val="32"/>
                </w:rPr>
                <w:t xml:space="preserve"> by Kallie Mock</w:t>
              </w:r>
            </w:ins>
          </w:p>
          <w:p w:rsidR="00396641" w:rsidRPr="004C6E93" w:rsidRDefault="00396641" w:rsidP="00396641">
            <w:pPr>
              <w:spacing w:after="0" w:line="240" w:lineRule="auto"/>
              <w:rPr>
                <w:ins w:id="11" w:author="Other Author" w:date="2017-09-24T20:27:00Z"/>
                <w:rFonts w:ascii="Candara" w:eastAsia="Candara" w:hAnsi="Candara" w:cs="Candara"/>
                <w:caps/>
                <w:color w:val="000000" w:themeColor="text1"/>
                <w:sz w:val="32"/>
              </w:rPr>
            </w:pPr>
            <w:ins w:id="12" w:author="Other Author" w:date="2017-09-24T20:27:00Z">
              <w:r w:rsidRPr="004C6E93">
                <w:rPr>
                  <w:rFonts w:ascii="Candara" w:eastAsia="Candara" w:hAnsi="Candara" w:cs="Candara"/>
                  <w:caps/>
                  <w:color w:val="000000" w:themeColor="text1"/>
                  <w:sz w:val="32"/>
                  <w:shd w:val="clear" w:color="auto" w:fill="FFFFFF"/>
                </w:rPr>
                <w:t>My wEB dESIGN PROPOSAL</w:t>
              </w:r>
            </w:ins>
          </w:p>
          <w:p w:rsidR="00396641" w:rsidRPr="004C6E93" w:rsidRDefault="00396641" w:rsidP="00396641">
            <w:pPr>
              <w:spacing w:after="40" w:line="240" w:lineRule="auto"/>
              <w:rPr>
                <w:ins w:id="13" w:author="Other Author" w:date="2017-09-24T20:27:00Z"/>
                <w:rFonts w:ascii="Candara" w:eastAsia="Candara" w:hAnsi="Candara" w:cs="Candara"/>
                <w:caps/>
                <w:color w:val="000000" w:themeColor="text1"/>
                <w:sz w:val="32"/>
              </w:rPr>
            </w:pPr>
            <w:ins w:id="14" w:author="Other Author" w:date="2017-09-24T20:27:00Z">
              <w:r w:rsidRPr="004C6E93">
                <w:rPr>
                  <w:rFonts w:ascii="Candara" w:eastAsia="Candara" w:hAnsi="Candara" w:cs="Candara"/>
                  <w:caps/>
                  <w:color w:val="000000" w:themeColor="text1"/>
                  <w:sz w:val="32"/>
                </w:rPr>
                <w:t>kALLIES sTORAGE oVER-HAUL INDEX PAGE</w:t>
              </w:r>
            </w:ins>
          </w:p>
          <w:p w:rsidR="00396641" w:rsidRPr="004C6E93" w:rsidRDefault="00396641" w:rsidP="00396641">
            <w:pPr>
              <w:spacing w:after="400" w:line="240" w:lineRule="auto"/>
              <w:ind w:left="101" w:right="101"/>
              <w:rPr>
                <w:ins w:id="15" w:author="Other Author" w:date="2017-09-24T20:27:00Z"/>
                <w:rFonts w:ascii="Candara" w:eastAsia="Candara" w:hAnsi="Candara" w:cs="Candara"/>
                <w:color w:val="000000" w:themeColor="text1"/>
                <w:sz w:val="36"/>
              </w:rPr>
            </w:pPr>
            <w:ins w:id="16" w:author="Other Author" w:date="2017-09-24T20:27:00Z">
              <w:r w:rsidRPr="004C6E93">
                <w:rPr>
                  <w:rFonts w:ascii="Candara" w:eastAsia="Candara" w:hAnsi="Candara" w:cs="Candara"/>
                  <w:color w:val="000000" w:themeColor="text1"/>
                  <w:sz w:val="36"/>
                </w:rPr>
                <w:t>Purpose of proposal</w:t>
              </w:r>
            </w:ins>
          </w:p>
          <w:p w:rsidR="00396641" w:rsidRPr="004C6E93" w:rsidRDefault="00396641" w:rsidP="00396641">
            <w:pPr>
              <w:spacing w:after="400" w:line="240" w:lineRule="auto"/>
              <w:ind w:left="101" w:right="101"/>
              <w:rPr>
                <w:ins w:id="17" w:author="Other Author" w:date="2017-09-24T20:27:00Z"/>
                <w:rFonts w:ascii="Candara" w:eastAsia="Candara" w:hAnsi="Candara" w:cs="Candara"/>
                <w:color w:val="000000" w:themeColor="text1"/>
                <w:sz w:val="24"/>
              </w:rPr>
            </w:pPr>
            <w:ins w:id="18" w:author="Other Author" w:date="2017-09-24T20:27:00Z">
              <w:r w:rsidRPr="004C6E93">
                <w:rPr>
                  <w:rFonts w:ascii="Candara" w:eastAsia="Candara" w:hAnsi="Candara" w:cs="Candara"/>
                  <w:color w:val="000000" w:themeColor="text1"/>
                  <w:sz w:val="24"/>
                </w:rPr>
                <w:t>This web page will be implementing as a drop box via cyberspace for storage, for the maker, self.  The programs implemented to make this page are desired bellow</w:t>
              </w:r>
            </w:ins>
          </w:p>
          <w:p w:rsidR="00396641" w:rsidRPr="004C6E93" w:rsidRDefault="00396641" w:rsidP="00396641">
            <w:pPr>
              <w:spacing w:after="400" w:line="240" w:lineRule="auto"/>
              <w:ind w:left="101" w:right="101"/>
              <w:rPr>
                <w:ins w:id="19" w:author="Other Author" w:date="2017-09-24T20:27:00Z"/>
                <w:rFonts w:ascii="Candara" w:eastAsia="Candara" w:hAnsi="Candara" w:cs="Candara"/>
                <w:color w:val="000000" w:themeColor="text1"/>
                <w:sz w:val="24"/>
              </w:rPr>
            </w:pPr>
            <w:r w:rsidRPr="004C6E93">
              <w:rPr>
                <w:rFonts w:ascii="Verdana" w:eastAsia="Verdana" w:hAnsi="Verdana" w:cs="Verdana"/>
                <w:color w:val="000000" w:themeColor="text1"/>
                <w:shd w:val="clear" w:color="auto" w:fill="FFFFFC"/>
              </w:rPr>
              <w:t xml:space="preserve">Kallie’s Cookies Cache Share by Protocol Only! (All others KEEP OUT) FTP will be included for secure login my permission with certificates or protocols prior outlined within Notepad ++ </w:t>
            </w:r>
          </w:p>
          <w:p w:rsidR="00396641" w:rsidRPr="004C6E93" w:rsidRDefault="00396641" w:rsidP="00396641">
            <w:pPr>
              <w:numPr>
                <w:ilvl w:val="0"/>
                <w:numId w:val="1"/>
              </w:numPr>
              <w:spacing w:after="400" w:line="240" w:lineRule="auto"/>
              <w:ind w:left="821" w:right="101" w:hanging="360"/>
              <w:rPr>
                <w:ins w:id="20" w:author="Other Author" w:date="2017-09-24T20:27:00Z"/>
                <w:rFonts w:ascii="Candara" w:eastAsia="Candara" w:hAnsi="Candara" w:cs="Candara"/>
                <w:color w:val="000000" w:themeColor="text1"/>
                <w:sz w:val="24"/>
              </w:rPr>
            </w:pPr>
            <w:ins w:id="21" w:author="Other Author" w:date="2017-09-24T20:27:00Z">
              <w:r w:rsidRPr="004C6E93">
                <w:rPr>
                  <w:rFonts w:ascii="Candara" w:eastAsia="Candara" w:hAnsi="Candara" w:cs="Candara"/>
                  <w:color w:val="000000" w:themeColor="text1"/>
                  <w:sz w:val="24"/>
                </w:rPr>
                <w:t xml:space="preserve">GitHub@ </w:t>
              </w:r>
            </w:ins>
          </w:p>
          <w:p w:rsidR="00396641" w:rsidRPr="004C6E93" w:rsidRDefault="00396641" w:rsidP="00396641">
            <w:pPr>
              <w:numPr>
                <w:ilvl w:val="0"/>
                <w:numId w:val="1"/>
              </w:numPr>
              <w:spacing w:after="400" w:line="240" w:lineRule="auto"/>
              <w:ind w:left="821" w:right="101" w:hanging="360"/>
              <w:rPr>
                <w:ins w:id="22" w:author="Other Author" w:date="2017-09-24T20:27:00Z"/>
                <w:rFonts w:ascii="Candara" w:eastAsia="Candara" w:hAnsi="Candara" w:cs="Candara"/>
                <w:color w:val="000000" w:themeColor="text1"/>
                <w:sz w:val="24"/>
              </w:rPr>
            </w:pPr>
            <w:ins w:id="23" w:author="Other Author" w:date="2017-09-24T20:27:00Z">
              <w:r w:rsidRPr="004C6E93">
                <w:rPr>
                  <w:rFonts w:ascii="Candara" w:eastAsia="Candara" w:hAnsi="Candara" w:cs="Candara"/>
                  <w:color w:val="000000" w:themeColor="text1"/>
                  <w:sz w:val="24"/>
                </w:rPr>
                <w:t>atom@</w:t>
              </w:r>
            </w:ins>
          </w:p>
          <w:p w:rsidR="00396641" w:rsidRPr="004C6E93" w:rsidRDefault="00396641" w:rsidP="00396641">
            <w:pPr>
              <w:numPr>
                <w:ilvl w:val="0"/>
                <w:numId w:val="1"/>
              </w:numPr>
              <w:spacing w:after="400" w:line="240" w:lineRule="auto"/>
              <w:ind w:left="821" w:right="101" w:hanging="360"/>
              <w:rPr>
                <w:ins w:id="24" w:author="Other Author" w:date="2017-09-24T20:27:00Z"/>
                <w:rFonts w:ascii="Candara" w:eastAsia="Candara" w:hAnsi="Candara" w:cs="Candara"/>
                <w:color w:val="000000" w:themeColor="text1"/>
                <w:sz w:val="24"/>
              </w:rPr>
            </w:pPr>
            <w:ins w:id="25" w:author="Other Author" w:date="2017-09-24T20:27:00Z">
              <w:r w:rsidRPr="004C6E93">
                <w:rPr>
                  <w:rFonts w:ascii="Candara" w:eastAsia="Candara" w:hAnsi="Candara" w:cs="Candara"/>
                  <w:color w:val="000000" w:themeColor="text1"/>
                  <w:sz w:val="24"/>
                </w:rPr>
                <w:t>Notepad@</w:t>
              </w:r>
            </w:ins>
          </w:p>
          <w:p w:rsidR="00396641" w:rsidRPr="004C6E93" w:rsidRDefault="00396641" w:rsidP="00396641">
            <w:pPr>
              <w:spacing w:after="400" w:line="240" w:lineRule="auto"/>
              <w:ind w:left="821" w:right="101"/>
              <w:rPr>
                <w:ins w:id="26" w:author="Other Author" w:date="2017-09-24T20:27:00Z"/>
                <w:rFonts w:ascii="Candara" w:eastAsia="Candara" w:hAnsi="Candara" w:cs="Candara"/>
                <w:color w:val="000000" w:themeColor="text1"/>
                <w:sz w:val="24"/>
              </w:rPr>
            </w:pPr>
            <w:ins w:id="27" w:author="Other Author" w:date="2017-09-24T20:27:00Z">
              <w:r w:rsidRPr="004C6E93">
                <w:rPr>
                  <w:rFonts w:ascii="Candara" w:eastAsia="Candara" w:hAnsi="Candara" w:cs="Candara"/>
                  <w:color w:val="000000" w:themeColor="text1"/>
                  <w:sz w:val="24"/>
                </w:rPr>
                <w:t xml:space="preserve">the Main three questions to start this page are listed below </w:t>
              </w:r>
            </w:ins>
          </w:p>
          <w:p w:rsidR="00396641" w:rsidRPr="004C6E93" w:rsidRDefault="00396641" w:rsidP="00396641">
            <w:pPr>
              <w:numPr>
                <w:ilvl w:val="0"/>
                <w:numId w:val="2"/>
              </w:numPr>
              <w:spacing w:after="400" w:line="240" w:lineRule="auto"/>
              <w:ind w:left="1181" w:right="101" w:hanging="360"/>
              <w:rPr>
                <w:ins w:id="28" w:author="Other Author" w:date="2017-09-24T20:27:00Z"/>
                <w:rFonts w:ascii="Candara" w:eastAsia="Candara" w:hAnsi="Candara" w:cs="Candara"/>
                <w:color w:val="000000" w:themeColor="text1"/>
                <w:sz w:val="24"/>
              </w:rPr>
            </w:pPr>
            <w:ins w:id="29" w:author="Other Author" w:date="2017-09-24T20:27:00Z">
              <w:r w:rsidRPr="004C6E93">
                <w:rPr>
                  <w:rFonts w:ascii="Candara" w:eastAsia="Candara" w:hAnsi="Candara" w:cs="Candara"/>
                  <w:color w:val="000000" w:themeColor="text1"/>
                  <w:sz w:val="24"/>
                </w:rPr>
                <w:t xml:space="preserve"> The main purpose and use of the page is for myself as the sole user and reason.</w:t>
              </w:r>
            </w:ins>
          </w:p>
          <w:p w:rsidR="00396641" w:rsidRPr="004C6E93" w:rsidRDefault="00396641" w:rsidP="00396641">
            <w:pPr>
              <w:numPr>
                <w:ilvl w:val="0"/>
                <w:numId w:val="2"/>
              </w:numPr>
              <w:spacing w:after="400" w:line="240" w:lineRule="auto"/>
              <w:ind w:left="1181" w:right="101" w:hanging="360"/>
              <w:rPr>
                <w:ins w:id="30" w:author="Other Author" w:date="2017-09-24T20:27:00Z"/>
                <w:rFonts w:ascii="Candara" w:eastAsia="Candara" w:hAnsi="Candara" w:cs="Candara"/>
                <w:color w:val="000000" w:themeColor="text1"/>
                <w:sz w:val="24"/>
              </w:rPr>
            </w:pPr>
            <w:ins w:id="31" w:author="Other Author" w:date="2017-09-24T20:27:00Z">
              <w:r w:rsidRPr="004C6E93">
                <w:rPr>
                  <w:rFonts w:ascii="Candara" w:eastAsia="Candara" w:hAnsi="Candara" w:cs="Candara"/>
                  <w:color w:val="000000" w:themeColor="text1"/>
                  <w:sz w:val="24"/>
                </w:rPr>
                <w:t>2.  The page is storage for any homework or any other things I want escapable for those designated by me giving the hyperlink to, it’ll be like having a webpage that store date or something like one drive solely for myself however and not many other web browsers.</w:t>
              </w:r>
            </w:ins>
          </w:p>
          <w:p w:rsidR="00396641" w:rsidRPr="004C6E93" w:rsidRDefault="00396641" w:rsidP="00396641">
            <w:pPr>
              <w:numPr>
                <w:ilvl w:val="0"/>
                <w:numId w:val="2"/>
              </w:numPr>
              <w:spacing w:after="400" w:line="240" w:lineRule="auto"/>
              <w:ind w:left="1181" w:right="101" w:hanging="360"/>
              <w:rPr>
                <w:ins w:id="32" w:author="Other Author" w:date="2017-09-24T20:27:00Z"/>
                <w:rFonts w:ascii="Candara" w:eastAsia="Candara" w:hAnsi="Candara" w:cs="Candara"/>
                <w:color w:val="000000" w:themeColor="text1"/>
                <w:sz w:val="24"/>
              </w:rPr>
            </w:pPr>
            <w:ins w:id="33" w:author="Other Author" w:date="2017-09-24T20:27:00Z">
              <w:r w:rsidRPr="004C6E93">
                <w:rPr>
                  <w:rFonts w:ascii="Candara" w:eastAsia="Candara" w:hAnsi="Candara" w:cs="Candara"/>
                  <w:color w:val="000000" w:themeColor="text1"/>
                  <w:sz w:val="24"/>
                </w:rPr>
                <w:t>The last question is the programs listed above, such as GitHub, atom or maybe the notepad and maybe must limit the atom or GitHub for assistance using the hypertext language for the coding of the scenes behind my first webpage.</w:t>
              </w:r>
            </w:ins>
          </w:p>
          <w:p w:rsidR="00396641" w:rsidRPr="004C6E93" w:rsidRDefault="00396641" w:rsidP="00396641">
            <w:pPr>
              <w:spacing w:after="0" w:line="240" w:lineRule="auto"/>
              <w:rPr>
                <w:ins w:id="34" w:author="Other Author" w:date="2017-09-24T20:27:00Z"/>
                <w:color w:val="000000" w:themeColor="text1"/>
              </w:rPr>
            </w:pPr>
          </w:p>
        </w:tc>
      </w:tr>
      <w:tr w:rsidR="004C6E93" w:rsidRPr="004C6E93" w:rsidTr="004C6E93">
        <w:tblPrEx>
          <w:tblCellMar>
            <w:top w:w="0" w:type="dxa"/>
            <w:bottom w:w="0" w:type="dxa"/>
          </w:tblCellMar>
        </w:tblPrEx>
        <w:tc>
          <w:tcPr>
            <w:tcW w:w="1142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396641" w:rsidRPr="004C6E93" w:rsidRDefault="00396641" w:rsidP="00396641">
            <w:pPr>
              <w:pStyle w:val="Heading1"/>
              <w:rPr>
                <w:rFonts w:ascii="Candara" w:eastAsia="Candara" w:hAnsi="Candara" w:cs="Candara"/>
                <w:caps/>
                <w:color w:val="000000" w:themeColor="text1"/>
              </w:rPr>
            </w:pPr>
            <w:bookmarkStart w:id="35" w:name="_Toc494055307"/>
            <w:r w:rsidRPr="004C6E93">
              <w:rPr>
                <w:rFonts w:ascii="Candara" w:eastAsia="Candara" w:hAnsi="Candara" w:cs="Candara"/>
                <w:caps/>
                <w:color w:val="000000" w:themeColor="text1"/>
              </w:rPr>
              <w:t>My webpage url is:</w:t>
            </w:r>
            <w:bookmarkEnd w:id="35"/>
            <w:r w:rsidRPr="004C6E93">
              <w:rPr>
                <w:rFonts w:ascii="Candara" w:eastAsia="Candara" w:hAnsi="Candara" w:cs="Candara"/>
                <w:caps/>
                <w:color w:val="000000" w:themeColor="text1"/>
              </w:rPr>
              <w:t xml:space="preserve"> </w:t>
            </w:r>
          </w:p>
          <w:sdt>
            <w:sdtPr>
              <w:id w:val="155612466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4C6E93" w:rsidRDefault="004C6E93">
                <w:pPr>
                  <w:pStyle w:val="TOCHeading"/>
                </w:pPr>
                <w:r>
                  <w:t>Contents</w:t>
                </w:r>
              </w:p>
              <w:p w:rsidR="004C6E93" w:rsidRDefault="004C6E93">
                <w:pPr>
                  <w:pStyle w:val="TOC1"/>
                  <w:tabs>
                    <w:tab w:val="right" w:leader="dot" w:pos="9350"/>
                  </w:tabs>
                  <w:rPr>
                    <w:noProof/>
                  </w:rPr>
                </w:pPr>
                <w:r>
                  <w:fldChar w:fldCharType="begin"/>
                </w:r>
                <w:r>
                  <w:instrText xml:space="preserve"> TOC \o "1-3" \h \z \u </w:instrText>
                </w:r>
                <w:r>
                  <w:fldChar w:fldCharType="separate"/>
                </w:r>
                <w:hyperlink w:anchor="_Toc494055307" w:history="1">
                  <w:r w:rsidRPr="00980623">
                    <w:rPr>
                      <w:rStyle w:val="Hyperlink"/>
                      <w:rFonts w:ascii="Candara" w:eastAsia="Candara" w:hAnsi="Candara" w:cs="Candara"/>
                      <w:noProof/>
                    </w:rPr>
                    <w:t>My webpage url is:</w:t>
                  </w:r>
                  <w:r>
                    <w:rPr>
                      <w:noProof/>
                      <w:webHidden/>
                    </w:rPr>
                    <w:tab/>
                  </w:r>
                  <w:r>
                    <w:rPr>
                      <w:noProof/>
                      <w:webHidden/>
                    </w:rPr>
                    <w:fldChar w:fldCharType="begin"/>
                  </w:r>
                  <w:r>
                    <w:rPr>
                      <w:noProof/>
                      <w:webHidden/>
                    </w:rPr>
                    <w:instrText xml:space="preserve"> PAGEREF _Toc494055307 \h </w:instrText>
                  </w:r>
                  <w:r>
                    <w:rPr>
                      <w:noProof/>
                      <w:webHidden/>
                    </w:rPr>
                  </w:r>
                  <w:r>
                    <w:rPr>
                      <w:noProof/>
                      <w:webHidden/>
                    </w:rPr>
                    <w:fldChar w:fldCharType="separate"/>
                  </w:r>
                  <w:r>
                    <w:rPr>
                      <w:noProof/>
                      <w:webHidden/>
                    </w:rPr>
                    <w:t>1</w:t>
                  </w:r>
                  <w:r>
                    <w:rPr>
                      <w:noProof/>
                      <w:webHidden/>
                    </w:rPr>
                    <w:fldChar w:fldCharType="end"/>
                  </w:r>
                </w:hyperlink>
              </w:p>
              <w:p w:rsidR="004C6E93" w:rsidRDefault="004C6E93">
                <w:r>
                  <w:rPr>
                    <w:b/>
                    <w:bCs/>
                    <w:noProof/>
                  </w:rPr>
                  <w:fldChar w:fldCharType="end"/>
                </w:r>
              </w:p>
            </w:sdtContent>
          </w:sdt>
          <w:p w:rsidR="00396641" w:rsidRPr="004C6E93" w:rsidRDefault="00396641"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&lt;docutype&gt;</w:t>
            </w:r>
          </w:p>
          <w:p w:rsidR="004E692E" w:rsidRPr="004C6E93" w:rsidRDefault="004E692E"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There will be 6 headers and a navagation bar</w:t>
            </w:r>
          </w:p>
          <w:p w:rsidR="004E692E" w:rsidRDefault="004E692E"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*several style sheets will be included mark up styles thru one to 6 there is ctrl D used to create multiple sections that are identical</w:t>
            </w:r>
          </w:p>
          <w:p w:rsidR="009D2345" w:rsidRDefault="009D2345" w:rsidP="00396641">
            <w:pPr>
              <w:rPr>
                <w:rFonts w:ascii="Candara" w:eastAsia="Candara" w:hAnsi="Candara" w:cs="Candara"/>
                <w:caps/>
                <w:color w:val="000000" w:themeColor="text1"/>
                <w:sz w:val="32"/>
                <w:szCs w:val="32"/>
              </w:rPr>
            </w:pPr>
            <w:bookmarkStart w:id="36" w:name="_GoBack"/>
            <w:bookmarkEnd w:id="36"/>
          </w:p>
          <w:p w:rsidR="009D2345" w:rsidRDefault="009D2345" w:rsidP="00396641">
            <w:pPr>
              <w:rPr>
                <w:rFonts w:ascii="Candara" w:eastAsia="Candara" w:hAnsi="Candara" w:cs="Candara"/>
                <w:caps/>
                <w:color w:val="000000" w:themeColor="text1"/>
                <w:sz w:val="32"/>
                <w:szCs w:val="32"/>
              </w:rPr>
            </w:pPr>
          </w:p>
          <w:p w:rsidR="009D2345" w:rsidRPr="004C6E93" w:rsidRDefault="009D2345" w:rsidP="00396641">
            <w:pPr>
              <w:rPr>
                <w:rFonts w:ascii="Candara" w:eastAsia="Candara" w:hAnsi="Candara" w:cs="Candara"/>
                <w:caps/>
                <w:color w:val="000000" w:themeColor="text1"/>
                <w:sz w:val="32"/>
                <w:szCs w:val="32"/>
              </w:rPr>
            </w:pPr>
            <w:r w:rsidRPr="009D2345">
              <w:rPr>
                <w:rFonts w:ascii="Candara" w:eastAsia="Candara" w:hAnsi="Candara" w:cs="Candara"/>
                <w:caps/>
                <w:color w:val="000000" w:themeColor="text1"/>
                <w:sz w:val="32"/>
                <w:szCs w:val="32"/>
              </w:rPr>
              <w:t>https://studentdashboard.cengagebrain.com/#/enrolled-course/E-Y84ERAN9BPFJ7/</w:t>
            </w:r>
          </w:p>
          <w:p w:rsidR="004E692E" w:rsidRPr="004C6E93" w:rsidRDefault="004E692E"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 xml:space="preserve">Shift F2 will be used on the right side of my page </w:t>
            </w:r>
            <w:proofErr w:type="gramStart"/>
            <w:r w:rsidRPr="004C6E93">
              <w:rPr>
                <w:rFonts w:ascii="Candara" w:eastAsia="Candara" w:hAnsi="Candara" w:cs="Candara"/>
                <w:caps/>
                <w:color w:val="000000" w:themeColor="text1"/>
                <w:sz w:val="32"/>
                <w:szCs w:val="32"/>
              </w:rPr>
              <w:t>in order to</w:t>
            </w:r>
            <w:proofErr w:type="gramEnd"/>
            <w:r w:rsidRPr="004C6E93">
              <w:rPr>
                <w:rFonts w:ascii="Candara" w:eastAsia="Candara" w:hAnsi="Candara" w:cs="Candara"/>
                <w:caps/>
                <w:color w:val="000000" w:themeColor="text1"/>
                <w:sz w:val="32"/>
                <w:szCs w:val="32"/>
              </w:rPr>
              <w:t xml:space="preserve"> bookmark several of the shared files that will store everyhting from personal folders, .JPG (images) as well as documentation that will be on the professional side (medical, homework, shared files for my other personal and work needs.  </w:t>
            </w:r>
          </w:p>
          <w:p w:rsidR="00D74B09" w:rsidRPr="004C6E93" w:rsidRDefault="00D74B09"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“localhost</w:t>
            </w:r>
            <w:proofErr w:type="gramStart"/>
            <w:r w:rsidRPr="004C6E93">
              <w:rPr>
                <w:rFonts w:ascii="Candara" w:eastAsia="Candara" w:hAnsi="Candara" w:cs="Candara"/>
                <w:caps/>
                <w:color w:val="000000" w:themeColor="text1"/>
                <w:sz w:val="32"/>
                <w:szCs w:val="32"/>
              </w:rPr>
              <w:t>” :”clavart</w:t>
            </w:r>
            <w:proofErr w:type="gramEnd"/>
            <w:r w:rsidRPr="004C6E93">
              <w:rPr>
                <w:rFonts w:ascii="Candara" w:eastAsia="Candara" w:hAnsi="Candara" w:cs="Candara"/>
                <w:caps/>
                <w:color w:val="000000" w:themeColor="text1"/>
                <w:sz w:val="32"/>
                <w:szCs w:val="32"/>
              </w:rPr>
              <w:t>”=</w:t>
            </w:r>
          </w:p>
          <w:p w:rsidR="00D74B09" w:rsidRPr="004C6E93" w:rsidRDefault="00D74B09"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“123456”</w:t>
            </w:r>
          </w:p>
          <w:p w:rsidR="00D74B09" w:rsidRPr="004C6E93" w:rsidRDefault="00D74B09"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 xml:space="preserve">Plug In will be used </w:t>
            </w:r>
            <w:proofErr w:type="gramStart"/>
            <w:r w:rsidRPr="004C6E93">
              <w:rPr>
                <w:rFonts w:ascii="Candara" w:eastAsia="Candara" w:hAnsi="Candara" w:cs="Candara"/>
                <w:caps/>
                <w:color w:val="000000" w:themeColor="text1"/>
                <w:sz w:val="32"/>
                <w:szCs w:val="32"/>
              </w:rPr>
              <w:t>in order to</w:t>
            </w:r>
            <w:proofErr w:type="gramEnd"/>
            <w:r w:rsidRPr="004C6E93">
              <w:rPr>
                <w:rFonts w:ascii="Candara" w:eastAsia="Candara" w:hAnsi="Candara" w:cs="Candara"/>
                <w:caps/>
                <w:color w:val="000000" w:themeColor="text1"/>
                <w:sz w:val="32"/>
                <w:szCs w:val="32"/>
              </w:rPr>
              <w:t xml:space="preserve"> edit documents or sort through files with bookmarks to make the site easy to mangae.  </w:t>
            </w:r>
          </w:p>
          <w:p w:rsidR="00D74B09" w:rsidRPr="004C6E93" w:rsidRDefault="00D74B09"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 xml:space="preserve">PLugin </w:t>
            </w:r>
            <w:proofErr w:type="gramStart"/>
            <w:r w:rsidRPr="004C6E93">
              <w:rPr>
                <w:rFonts w:ascii="Candara" w:eastAsia="Candara" w:hAnsi="Candara" w:cs="Candara"/>
                <w:caps/>
                <w:color w:val="000000" w:themeColor="text1"/>
                <w:sz w:val="32"/>
                <w:szCs w:val="32"/>
              </w:rPr>
              <w:t>Manager  from</w:t>
            </w:r>
            <w:proofErr w:type="gramEnd"/>
            <w:r w:rsidRPr="004C6E93">
              <w:rPr>
                <w:rFonts w:ascii="Candara" w:eastAsia="Candara" w:hAnsi="Candara" w:cs="Candara"/>
                <w:caps/>
                <w:color w:val="000000" w:themeColor="text1"/>
                <w:sz w:val="32"/>
                <w:szCs w:val="32"/>
              </w:rPr>
              <w:t xml:space="preserve"> windows is the source for including the bOokmarks, Navagation details as well as explorer plug in.</w:t>
            </w:r>
          </w:p>
          <w:p w:rsidR="002D3485" w:rsidRPr="004C6E93" w:rsidRDefault="002D3485" w:rsidP="00396641">
            <w:pPr>
              <w:rPr>
                <w:rFonts w:ascii="Candara" w:eastAsia="Candara" w:hAnsi="Candara" w:cs="Candara"/>
                <w:caps/>
                <w:color w:val="000000" w:themeColor="text1"/>
                <w:sz w:val="32"/>
                <w:szCs w:val="32"/>
              </w:rPr>
            </w:pPr>
          </w:p>
          <w:p w:rsidR="002D3485" w:rsidRPr="004C6E93" w:rsidRDefault="002D3485" w:rsidP="00396641">
            <w:pPr>
              <w:rPr>
                <w:rFonts w:ascii="Segoe UI Black" w:eastAsia="Times New Roman" w:hAnsi="Segoe UI Black" w:cstheme="minorHAnsi"/>
                <w:color w:val="000000" w:themeColor="text1"/>
                <w:sz w:val="24"/>
                <w:szCs w:val="24"/>
                <w:bdr w:val="none" w:sz="0" w:space="0" w:color="auto" w:frame="1"/>
              </w:rPr>
            </w:pPr>
            <w:r w:rsidRPr="004C6E93">
              <w:rPr>
                <w:rFonts w:ascii="Candara" w:eastAsia="Candara" w:hAnsi="Candara" w:cs="Candara"/>
                <w:caps/>
                <w:color w:val="000000" w:themeColor="text1"/>
                <w:sz w:val="32"/>
                <w:szCs w:val="32"/>
              </w:rPr>
              <w:t xml:space="preserve">Photos for the files will be of COokies: </w:t>
            </w:r>
            <w:r w:rsidRPr="004C6E93">
              <w:rPr>
                <w:rFonts w:ascii="Segoe UI Black" w:eastAsia="Times New Roman" w:hAnsi="Segoe UI Black" w:cstheme="minorHAnsi"/>
                <w:color w:val="000000" w:themeColor="text1"/>
                <w:sz w:val="24"/>
                <w:szCs w:val="24"/>
              </w:rPr>
              <w:t xml:space="preserve"> </w:t>
            </w:r>
            <w:proofErr w:type="spellStart"/>
            <w:r w:rsidRPr="004C6E93">
              <w:rPr>
                <w:rFonts w:ascii="Segoe UI Black" w:eastAsia="Times New Roman" w:hAnsi="Segoe UI Black" w:cstheme="minorHAnsi"/>
                <w:color w:val="000000" w:themeColor="text1"/>
                <w:sz w:val="24"/>
                <w:szCs w:val="24"/>
              </w:rPr>
              <w:t>ke</w:t>
            </w:r>
            <w:proofErr w:type="spellEnd"/>
            <w:r w:rsidRPr="004C6E93">
              <w:rPr>
                <w:rFonts w:ascii="Segoe UI Black" w:eastAsia="Times New Roman" w:hAnsi="Segoe UI Black" w:cstheme="minorHAnsi"/>
                <w:color w:val="000000" w:themeColor="text1"/>
                <w:sz w:val="24"/>
                <w:szCs w:val="24"/>
              </w:rPr>
              <w:t> </w:t>
            </w:r>
            <w:hyperlink r:id="rId6" w:history="1">
              <w:r w:rsidRPr="004C6E93">
                <w:rPr>
                  <w:rFonts w:ascii="Segoe UI Black" w:eastAsia="Times New Roman" w:hAnsi="Segoe UI Black" w:cstheme="minorHAnsi"/>
                  <w:color w:val="000000" w:themeColor="text1"/>
                  <w:sz w:val="24"/>
                  <w:szCs w:val="24"/>
                  <w:bdr w:val="none" w:sz="0" w:space="0" w:color="auto" w:frame="1"/>
                </w:rPr>
                <w:t>GIMP</w:t>
              </w:r>
            </w:hyperlink>
          </w:p>
          <w:p w:rsidR="002D3485" w:rsidRPr="004C6E93" w:rsidRDefault="002D3485" w:rsidP="00396641">
            <w:pPr>
              <w:rPr>
                <w:rFonts w:ascii="Segoe UI Black" w:eastAsia="Times New Roman" w:hAnsi="Segoe UI Black" w:cstheme="minorHAnsi"/>
                <w:color w:val="000000" w:themeColor="text1"/>
                <w:sz w:val="24"/>
                <w:szCs w:val="24"/>
                <w:bdr w:val="none" w:sz="0" w:space="0" w:color="auto" w:frame="1"/>
              </w:rPr>
            </w:pPr>
            <w:r w:rsidRPr="004C6E93">
              <w:rPr>
                <w:rFonts w:ascii="Segoe UI Black" w:eastAsia="Times New Roman" w:hAnsi="Segoe UI Black" w:cstheme="minorHAnsi"/>
                <w:color w:val="000000" w:themeColor="text1"/>
                <w:sz w:val="24"/>
                <w:szCs w:val="24"/>
                <w:bdr w:val="none" w:sz="0" w:space="0" w:color="auto" w:frame="1"/>
              </w:rPr>
              <w:t xml:space="preserve">The web page verifier which has been tested on my </w:t>
            </w:r>
            <w:proofErr w:type="spellStart"/>
            <w:r w:rsidRPr="004C6E93">
              <w:rPr>
                <w:rFonts w:ascii="Segoe UI Black" w:eastAsia="Times New Roman" w:hAnsi="Segoe UI Black" w:cstheme="minorHAnsi"/>
                <w:color w:val="000000" w:themeColor="text1"/>
                <w:sz w:val="24"/>
                <w:szCs w:val="24"/>
                <w:bdr w:val="none" w:sz="0" w:space="0" w:color="auto" w:frame="1"/>
              </w:rPr>
              <w:t>Notepadd</w:t>
            </w:r>
            <w:proofErr w:type="spellEnd"/>
            <w:r w:rsidRPr="004C6E93">
              <w:rPr>
                <w:rFonts w:ascii="Segoe UI Black" w:eastAsia="Times New Roman" w:hAnsi="Segoe UI Black" w:cstheme="minorHAnsi"/>
                <w:color w:val="000000" w:themeColor="text1"/>
                <w:sz w:val="24"/>
                <w:szCs w:val="24"/>
                <w:bdr w:val="none" w:sz="0" w:space="0" w:color="auto" w:frame="1"/>
              </w:rPr>
              <w:t xml:space="preserve"> ++ Markup so far is W3 </w:t>
            </w:r>
          </w:p>
          <w:p w:rsidR="002D3485" w:rsidRPr="004C6E93" w:rsidRDefault="002D3485" w:rsidP="00396641">
            <w:pPr>
              <w:rPr>
                <w:rFonts w:ascii="Segoe UI Black" w:eastAsia="Times New Roman" w:hAnsi="Segoe UI Black" w:cstheme="minorHAnsi"/>
                <w:color w:val="000000" w:themeColor="text1"/>
                <w:sz w:val="24"/>
                <w:szCs w:val="24"/>
                <w:bdr w:val="none" w:sz="0" w:space="0" w:color="auto" w:frame="1"/>
              </w:rPr>
            </w:pPr>
            <w:r w:rsidRPr="004C6E93">
              <w:rPr>
                <w:rFonts w:ascii="Segoe UI Black" w:eastAsia="Times New Roman" w:hAnsi="Segoe UI Black" w:cstheme="minorHAnsi"/>
                <w:color w:val="000000" w:themeColor="text1"/>
                <w:sz w:val="24"/>
                <w:szCs w:val="24"/>
                <w:bdr w:val="none" w:sz="0" w:space="0" w:color="auto" w:frame="1"/>
              </w:rPr>
              <w:t xml:space="preserve">The sections will be organized with tabs for cycling through the files as wells as the explorer plug in, or to the file types sorted in the windows tab of the notepad ++ </w:t>
            </w:r>
            <w:proofErr w:type="gramStart"/>
            <w:r w:rsidRPr="004C6E93">
              <w:rPr>
                <w:rFonts w:ascii="Segoe UI Black" w:eastAsia="Times New Roman" w:hAnsi="Segoe UI Black" w:cstheme="minorHAnsi"/>
                <w:color w:val="000000" w:themeColor="text1"/>
                <w:sz w:val="24"/>
                <w:szCs w:val="24"/>
                <w:bdr w:val="none" w:sz="0" w:space="0" w:color="auto" w:frame="1"/>
              </w:rPr>
              <w:t>in order to</w:t>
            </w:r>
            <w:proofErr w:type="gramEnd"/>
            <w:r w:rsidRPr="004C6E93">
              <w:rPr>
                <w:rFonts w:ascii="Segoe UI Black" w:eastAsia="Times New Roman" w:hAnsi="Segoe UI Black" w:cstheme="minorHAnsi"/>
                <w:color w:val="000000" w:themeColor="text1"/>
                <w:sz w:val="24"/>
                <w:szCs w:val="24"/>
                <w:bdr w:val="none" w:sz="0" w:space="0" w:color="auto" w:frame="1"/>
              </w:rPr>
              <w:t xml:space="preserve"> actuate the page to better find the source being looked for.</w:t>
            </w:r>
          </w:p>
          <w:p w:rsidR="002D3485" w:rsidRPr="004C6E93" w:rsidRDefault="002D3485" w:rsidP="00396641">
            <w:pPr>
              <w:rPr>
                <w:rFonts w:ascii="Segoe UI Black" w:eastAsia="Times New Roman" w:hAnsi="Segoe UI Black" w:cstheme="minorHAnsi"/>
                <w:color w:val="000000" w:themeColor="text1"/>
                <w:sz w:val="24"/>
                <w:szCs w:val="24"/>
                <w:bdr w:val="none" w:sz="0" w:space="0" w:color="auto" w:frame="1"/>
              </w:rPr>
            </w:pPr>
          </w:p>
          <w:p w:rsidR="002D3485" w:rsidRPr="004C6E93" w:rsidRDefault="002D3485" w:rsidP="00396641">
            <w:pPr>
              <w:rPr>
                <w:rFonts w:ascii="Segoe UI Black" w:eastAsia="Times New Roman" w:hAnsi="Segoe UI Black" w:cstheme="minorHAnsi"/>
                <w:color w:val="000000" w:themeColor="text1"/>
                <w:sz w:val="24"/>
                <w:szCs w:val="24"/>
                <w:bdr w:val="none" w:sz="0" w:space="0" w:color="auto" w:frame="1"/>
              </w:rPr>
            </w:pPr>
            <w:r w:rsidRPr="004C6E93">
              <w:rPr>
                <w:rFonts w:ascii="Segoe UI Black" w:eastAsia="Times New Roman" w:hAnsi="Segoe UI Black" w:cstheme="minorHAnsi"/>
                <w:color w:val="000000" w:themeColor="text1"/>
                <w:sz w:val="24"/>
                <w:szCs w:val="24"/>
                <w:bdr w:val="none" w:sz="0" w:space="0" w:color="auto" w:frame="1"/>
              </w:rPr>
              <w:t>Sessions</w:t>
            </w:r>
            <w:r w:rsidR="004C6E93">
              <w:rPr>
                <w:rFonts w:ascii="Segoe UI Black" w:eastAsia="Times New Roman" w:hAnsi="Segoe UI Black" w:cstheme="minorHAnsi"/>
                <w:color w:val="000000" w:themeColor="text1"/>
                <w:sz w:val="24"/>
                <w:szCs w:val="24"/>
                <w:bdr w:val="none" w:sz="0" w:space="0" w:color="auto" w:frame="1"/>
              </w:rPr>
              <w:t xml:space="preserve"> (File Load Session):</w:t>
            </w:r>
            <w:r w:rsidRPr="004C6E93">
              <w:rPr>
                <w:rFonts w:ascii="Segoe UI Black" w:eastAsia="Times New Roman" w:hAnsi="Segoe UI Black" w:cstheme="minorHAnsi"/>
                <w:color w:val="000000" w:themeColor="text1"/>
                <w:sz w:val="24"/>
                <w:szCs w:val="24"/>
                <w:bdr w:val="none" w:sz="0" w:space="0" w:color="auto" w:frame="1"/>
              </w:rPr>
              <w:t xml:space="preserve"> is going to be used </w:t>
            </w:r>
            <w:proofErr w:type="gramStart"/>
            <w:r w:rsidRPr="004C6E93">
              <w:rPr>
                <w:rFonts w:ascii="Segoe UI Black" w:eastAsia="Times New Roman" w:hAnsi="Segoe UI Black" w:cstheme="minorHAnsi"/>
                <w:color w:val="000000" w:themeColor="text1"/>
                <w:sz w:val="24"/>
                <w:szCs w:val="24"/>
                <w:bdr w:val="none" w:sz="0" w:space="0" w:color="auto" w:frame="1"/>
              </w:rPr>
              <w:t>in order to</w:t>
            </w:r>
            <w:proofErr w:type="gramEnd"/>
            <w:r w:rsidRPr="004C6E93">
              <w:rPr>
                <w:rFonts w:ascii="Segoe UI Black" w:eastAsia="Times New Roman" w:hAnsi="Segoe UI Black" w:cstheme="minorHAnsi"/>
                <w:color w:val="000000" w:themeColor="text1"/>
                <w:sz w:val="24"/>
                <w:szCs w:val="24"/>
                <w:bdr w:val="none" w:sz="0" w:space="0" w:color="auto" w:frame="1"/>
              </w:rPr>
              <w:t xml:space="preserve"> save a viewer of my </w:t>
            </w:r>
            <w:proofErr w:type="spellStart"/>
            <w:r w:rsidRPr="004C6E93">
              <w:rPr>
                <w:rFonts w:ascii="Segoe UI Black" w:eastAsia="Times New Roman" w:hAnsi="Segoe UI Black" w:cstheme="minorHAnsi"/>
                <w:color w:val="000000" w:themeColor="text1"/>
                <w:sz w:val="24"/>
                <w:szCs w:val="24"/>
                <w:bdr w:val="none" w:sz="0" w:space="0" w:color="auto" w:frame="1"/>
              </w:rPr>
              <w:t>Kallies</w:t>
            </w:r>
            <w:proofErr w:type="spellEnd"/>
            <w:r w:rsidRPr="004C6E93">
              <w:rPr>
                <w:rFonts w:ascii="Segoe UI Black" w:eastAsia="Times New Roman" w:hAnsi="Segoe UI Black" w:cstheme="minorHAnsi"/>
                <w:color w:val="000000" w:themeColor="text1"/>
                <w:sz w:val="24"/>
                <w:szCs w:val="24"/>
                <w:bdr w:val="none" w:sz="0" w:space="0" w:color="auto" w:frame="1"/>
              </w:rPr>
              <w:t xml:space="preserve"> Cookies Share Files:  They will have a save point accessible to them via Session Files within the directory for my page that stores everything under the sun for my access and my choice viewers.</w:t>
            </w:r>
          </w:p>
          <w:p w:rsidR="002D3485" w:rsidRPr="004C6E93" w:rsidRDefault="002D3485" w:rsidP="00396641">
            <w:pPr>
              <w:rPr>
                <w:rFonts w:ascii="Candara" w:eastAsia="Candara" w:hAnsi="Candara" w:cs="Candara"/>
                <w:caps/>
                <w:color w:val="000000" w:themeColor="text1"/>
                <w:sz w:val="32"/>
                <w:szCs w:val="32"/>
              </w:rPr>
            </w:pPr>
          </w:p>
          <w:p w:rsidR="00D74B09" w:rsidRPr="004C6E93" w:rsidRDefault="00D74B09" w:rsidP="00396641">
            <w:pPr>
              <w:rPr>
                <w:rFonts w:ascii="Candara" w:eastAsia="Candara" w:hAnsi="Candara" w:cs="Candara"/>
                <w:caps/>
                <w:color w:val="000000" w:themeColor="text1"/>
                <w:sz w:val="32"/>
                <w:szCs w:val="32"/>
              </w:rPr>
            </w:pPr>
            <w:r w:rsidRPr="004C6E93">
              <w:rPr>
                <w:rFonts w:ascii="Candara" w:eastAsia="Candara" w:hAnsi="Candara" w:cs="Candara"/>
                <w:caps/>
                <w:color w:val="000000" w:themeColor="text1"/>
                <w:sz w:val="32"/>
                <w:szCs w:val="32"/>
              </w:rPr>
              <w:t>File Management:</w:t>
            </w:r>
          </w:p>
        </w:tc>
      </w:tr>
      <w:tr w:rsidR="004C6E93" w:rsidRPr="004C6E93" w:rsidTr="004C6E93">
        <w:tblPrEx>
          <w:tblCellMar>
            <w:top w:w="0" w:type="dxa"/>
            <w:bottom w:w="0" w:type="dxa"/>
          </w:tblCellMar>
        </w:tblPrEx>
        <w:trPr>
          <w:ins w:id="37" w:author="Other Author" w:date="2017-09-24T20:27:00Z"/>
        </w:trPr>
        <w:tc>
          <w:tcPr>
            <w:tcW w:w="1142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396641" w:rsidRPr="004C6E93" w:rsidRDefault="00396641" w:rsidP="00396641">
            <w:pPr>
              <w:spacing w:after="40" w:line="240" w:lineRule="auto"/>
              <w:rPr>
                <w:ins w:id="38" w:author="Other Author" w:date="2017-09-24T20:27:00Z"/>
                <w:rFonts w:ascii="Calibri" w:eastAsia="Calibri" w:hAnsi="Calibri" w:cs="Calibri"/>
                <w:color w:val="000000" w:themeColor="text1"/>
              </w:rPr>
            </w:pPr>
            <w:r w:rsidRPr="004C6E93">
              <w:rPr>
                <w:rFonts w:ascii="Calibri" w:eastAsia="Calibri" w:hAnsi="Calibri" w:cs="Calibri"/>
                <w:color w:val="000000" w:themeColor="text1"/>
              </w:rPr>
              <w:t>&lt;Head&gt;</w:t>
            </w:r>
          </w:p>
        </w:tc>
      </w:tr>
    </w:tbl>
    <w:p w:rsidR="005266A9" w:rsidRPr="004C6E93" w:rsidRDefault="005266A9">
      <w:pPr>
        <w:spacing w:after="200" w:line="276" w:lineRule="auto"/>
        <w:rPr>
          <w:ins w:id="39" w:author="Other Author" w:date="2017-09-24T20:27:00Z"/>
          <w:rFonts w:ascii="Calibri" w:eastAsia="Calibri" w:hAnsi="Calibri" w:cs="Calibri"/>
          <w:color w:val="000000" w:themeColor="text1"/>
        </w:rPr>
      </w:pPr>
    </w:p>
    <w:p w:rsidR="005266A9" w:rsidRPr="004C6E93" w:rsidRDefault="005266A9">
      <w:pPr>
        <w:spacing w:after="200" w:line="276" w:lineRule="auto"/>
        <w:rPr>
          <w:ins w:id="40" w:author="Other Author" w:date="2017-09-24T20:27:00Z"/>
          <w:rFonts w:ascii="Calibri" w:eastAsia="Calibri" w:hAnsi="Calibri" w:cs="Calibri"/>
          <w:color w:val="000000" w:themeColor="text1"/>
        </w:rPr>
      </w:pPr>
    </w:p>
    <w:p w:rsidR="005266A9" w:rsidRPr="004C6E93" w:rsidRDefault="005266A9">
      <w:pPr>
        <w:spacing w:after="200" w:line="276" w:lineRule="auto"/>
        <w:rPr>
          <w:ins w:id="41" w:author="Other Author" w:date="2017-09-24T20:27:00Z"/>
          <w:rFonts w:ascii="Calibri" w:eastAsia="Calibri" w:hAnsi="Calibri" w:cs="Calibri"/>
          <w:color w:val="000000" w:themeColor="text1"/>
        </w:rPr>
      </w:pPr>
    </w:p>
    <w:p w:rsidR="005266A9" w:rsidRPr="004C6E93" w:rsidRDefault="005266A9">
      <w:pPr>
        <w:spacing w:after="0" w:line="240" w:lineRule="auto"/>
        <w:ind w:left="101" w:right="101"/>
        <w:rPr>
          <w:rFonts w:ascii="Candara" w:hAnsi="Candara"/>
          <w:color w:val="000000" w:themeColor="text1"/>
          <w:sz w:val="24"/>
        </w:rPr>
        <w:pPrChange w:id="42" w:author="Other Author" w:date="2017-09-24T20:27:00Z">
          <w:pPr/>
        </w:pPrChange>
      </w:pPr>
    </w:p>
    <w:sectPr w:rsidR="005266A9" w:rsidRPr="004C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Black">
    <w:panose1 w:val="020B0A02040204020203"/>
    <w:charset w:val="00"/>
    <w:family w:val="swiss"/>
    <w:pitch w:val="variable"/>
    <w:sig w:usb0="E1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4919"/>
    <w:multiLevelType w:val="multilevel"/>
    <w:tmpl w:val="F44CA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132CF2"/>
    <w:multiLevelType w:val="multilevel"/>
    <w:tmpl w:val="F634E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A9"/>
    <w:rsid w:val="000D1494"/>
    <w:rsid w:val="002D3485"/>
    <w:rsid w:val="002E6096"/>
    <w:rsid w:val="00396641"/>
    <w:rsid w:val="00490DC2"/>
    <w:rsid w:val="004C6E93"/>
    <w:rsid w:val="004E692E"/>
    <w:rsid w:val="005266A9"/>
    <w:rsid w:val="009D2345"/>
    <w:rsid w:val="00A51E37"/>
    <w:rsid w:val="00D3092A"/>
    <w:rsid w:val="00D74B09"/>
    <w:rsid w:val="00E760AC"/>
    <w:rsid w:val="00F0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DFD8"/>
  <w15:docId w15:val="{B342C5A6-37C6-43C6-BF5F-43A9FAF8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90DC2"/>
    <w:pPr>
      <w:spacing w:after="0" w:line="240" w:lineRule="auto"/>
    </w:pPr>
  </w:style>
  <w:style w:type="paragraph" w:styleId="BalloonText">
    <w:name w:val="Balloon Text"/>
    <w:basedOn w:val="Normal"/>
    <w:link w:val="BalloonTextChar"/>
    <w:uiPriority w:val="99"/>
    <w:semiHidden/>
    <w:unhideWhenUsed/>
    <w:rsid w:val="00490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DC2"/>
    <w:rPr>
      <w:rFonts w:ascii="Segoe UI" w:hAnsi="Segoe UI" w:cs="Segoe UI"/>
      <w:sz w:val="18"/>
      <w:szCs w:val="18"/>
    </w:rPr>
  </w:style>
  <w:style w:type="character" w:customStyle="1" w:styleId="Heading1Char">
    <w:name w:val="Heading 1 Char"/>
    <w:basedOn w:val="DefaultParagraphFont"/>
    <w:link w:val="Heading1"/>
    <w:uiPriority w:val="9"/>
    <w:rsid w:val="003966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641"/>
    <w:pPr>
      <w:outlineLvl w:val="9"/>
    </w:pPr>
  </w:style>
  <w:style w:type="paragraph" w:styleId="TOC1">
    <w:name w:val="toc 1"/>
    <w:basedOn w:val="Normal"/>
    <w:next w:val="Normal"/>
    <w:autoRedefine/>
    <w:uiPriority w:val="39"/>
    <w:unhideWhenUsed/>
    <w:rsid w:val="00396641"/>
    <w:pPr>
      <w:spacing w:after="100"/>
    </w:pPr>
  </w:style>
  <w:style w:type="character" w:styleId="Hyperlink">
    <w:name w:val="Hyperlink"/>
    <w:basedOn w:val="DefaultParagraphFont"/>
    <w:uiPriority w:val="99"/>
    <w:unhideWhenUsed/>
    <w:rsid w:val="00396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mp.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5DC5275-F64B-41F1-A4F3-E6D025C6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Kallie Mock</dc:creator>
  <cp:lastModifiedBy>Mock, Kallie (kmock@student.cccs.edu)</cp:lastModifiedBy>
  <cp:revision>6</cp:revision>
  <dcterms:created xsi:type="dcterms:W3CDTF">2017-09-25T04:13:00Z</dcterms:created>
  <dcterms:modified xsi:type="dcterms:W3CDTF">2017-09-25T04:59:00Z</dcterms:modified>
</cp:coreProperties>
</file>